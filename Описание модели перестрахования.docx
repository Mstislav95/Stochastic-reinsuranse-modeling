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C6" w:rsidRPr="00AC23B7" w:rsidRDefault="0058080C" w:rsidP="0058080C">
      <w:pPr>
        <w:jc w:val="center"/>
        <w:rPr>
          <w:b/>
          <w:sz w:val="36"/>
        </w:rPr>
      </w:pPr>
      <w:r w:rsidRPr="00AC23B7">
        <w:rPr>
          <w:b/>
          <w:sz w:val="36"/>
        </w:rPr>
        <w:t>Модель а</w:t>
      </w:r>
      <w:r w:rsidR="00673267" w:rsidRPr="00AC23B7">
        <w:rPr>
          <w:b/>
          <w:sz w:val="36"/>
        </w:rPr>
        <w:t>нализ</w:t>
      </w:r>
      <w:r w:rsidRPr="00AC23B7">
        <w:rPr>
          <w:b/>
          <w:sz w:val="36"/>
        </w:rPr>
        <w:t>а</w:t>
      </w:r>
      <w:r w:rsidR="00673267" w:rsidRPr="00AC23B7">
        <w:rPr>
          <w:b/>
          <w:sz w:val="36"/>
        </w:rPr>
        <w:t xml:space="preserve"> договор</w:t>
      </w:r>
      <w:r w:rsidR="00946852" w:rsidRPr="00AC23B7">
        <w:rPr>
          <w:b/>
          <w:sz w:val="36"/>
        </w:rPr>
        <w:t xml:space="preserve">а </w:t>
      </w:r>
      <w:r w:rsidR="00673267" w:rsidRPr="00AC23B7">
        <w:rPr>
          <w:b/>
          <w:sz w:val="36"/>
        </w:rPr>
        <w:t>перестрахования</w:t>
      </w:r>
      <w:r w:rsidRPr="00AC23B7">
        <w:rPr>
          <w:b/>
          <w:sz w:val="36"/>
        </w:rPr>
        <w:t xml:space="preserve"> </w:t>
      </w:r>
      <w:r w:rsidR="00946852" w:rsidRPr="00AC23B7">
        <w:rPr>
          <w:b/>
          <w:sz w:val="36"/>
        </w:rPr>
        <w:t>эксцедента убытка</w:t>
      </w:r>
      <w:r w:rsidRPr="00AC23B7">
        <w:rPr>
          <w:b/>
          <w:sz w:val="36"/>
        </w:rPr>
        <w:t>.</w:t>
      </w:r>
    </w:p>
    <w:p w:rsidR="00C26CBF" w:rsidRPr="00C26CBF" w:rsidRDefault="00C26CBF" w:rsidP="00C26CBF">
      <w:pPr>
        <w:pStyle w:val="a3"/>
        <w:numPr>
          <w:ilvl w:val="0"/>
          <w:numId w:val="4"/>
        </w:numPr>
        <w:jc w:val="both"/>
        <w:rPr>
          <w:b/>
          <w:sz w:val="28"/>
          <w:lang w:val="en-US"/>
        </w:rPr>
      </w:pPr>
      <w:r w:rsidRPr="00C26CBF">
        <w:rPr>
          <w:b/>
          <w:sz w:val="28"/>
        </w:rPr>
        <w:t>Цели использования модели:</w:t>
      </w:r>
    </w:p>
    <w:p w:rsidR="0058080C" w:rsidRDefault="00946852" w:rsidP="0058080C">
      <w:pPr>
        <w:jc w:val="both"/>
        <w:rPr>
          <w:sz w:val="28"/>
        </w:rPr>
      </w:pPr>
      <w:r>
        <w:rPr>
          <w:sz w:val="28"/>
        </w:rPr>
        <w:t xml:space="preserve">Файл </w:t>
      </w:r>
      <w:r w:rsidR="0058080C">
        <w:rPr>
          <w:sz w:val="28"/>
        </w:rPr>
        <w:t xml:space="preserve"> </w:t>
      </w:r>
      <w:r w:rsidR="00DC3F9E" w:rsidRPr="00DC3F9E">
        <w:rPr>
          <w:sz w:val="28"/>
        </w:rPr>
        <w:t>Анализ_договора_XL.ipynb</w:t>
      </w:r>
      <w:r w:rsidR="0058080C" w:rsidRPr="0058080C">
        <w:rPr>
          <w:sz w:val="28"/>
        </w:rPr>
        <w:t xml:space="preserve"> </w:t>
      </w:r>
      <w:r>
        <w:rPr>
          <w:sz w:val="28"/>
        </w:rPr>
        <w:t>предназначается для решения двух основных задач:</w:t>
      </w:r>
    </w:p>
    <w:p w:rsidR="0058080C" w:rsidRDefault="00946852" w:rsidP="0058080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Рас</w:t>
      </w:r>
      <w:r w:rsidR="0058080C">
        <w:rPr>
          <w:sz w:val="28"/>
        </w:rPr>
        <w:t>ч</w:t>
      </w:r>
      <w:r>
        <w:rPr>
          <w:sz w:val="28"/>
        </w:rPr>
        <w:t xml:space="preserve">ёт </w:t>
      </w:r>
      <w:r w:rsidR="0058080C">
        <w:rPr>
          <w:sz w:val="28"/>
        </w:rPr>
        <w:t>величин</w:t>
      </w:r>
      <w:r>
        <w:rPr>
          <w:sz w:val="28"/>
        </w:rPr>
        <w:t>ы</w:t>
      </w:r>
      <w:r w:rsidR="0058080C">
        <w:rPr>
          <w:sz w:val="28"/>
        </w:rPr>
        <w:t xml:space="preserve"> ОДП</w:t>
      </w:r>
      <w:r>
        <w:rPr>
          <w:sz w:val="28"/>
        </w:rPr>
        <w:t xml:space="preserve"> для договора перестрахования эксцедента убытка;</w:t>
      </w:r>
    </w:p>
    <w:p w:rsidR="0058080C" w:rsidRDefault="00946852" w:rsidP="0058080C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Найти ожидаемый процент доли перестраховщика в будущих убытках для дальнейшего использования в расчёте</w:t>
      </w:r>
      <w:r w:rsidR="0058080C">
        <w:rPr>
          <w:sz w:val="28"/>
        </w:rPr>
        <w:t xml:space="preserve"> СПРУ</w:t>
      </w:r>
      <w:r w:rsidR="00303AC9" w:rsidRPr="00BA48F0">
        <w:rPr>
          <w:sz w:val="28"/>
          <w:vertAlign w:val="superscript"/>
        </w:rPr>
        <w:t>НО</w:t>
      </w:r>
      <w:r w:rsidR="0058080C">
        <w:rPr>
          <w:sz w:val="28"/>
        </w:rPr>
        <w:t xml:space="preserve"> и СПРП</w:t>
      </w:r>
      <w:r w:rsidR="00303AC9" w:rsidRPr="00BA48F0">
        <w:rPr>
          <w:sz w:val="28"/>
          <w:vertAlign w:val="superscript"/>
        </w:rPr>
        <w:t>НО</w:t>
      </w:r>
      <w:r w:rsidR="0058080C">
        <w:rPr>
          <w:sz w:val="28"/>
        </w:rPr>
        <w:t xml:space="preserve"> в части убытков.</w:t>
      </w:r>
    </w:p>
    <w:p w:rsidR="00C26CBF" w:rsidRDefault="00C26CBF" w:rsidP="00C26CBF">
      <w:pPr>
        <w:pStyle w:val="a3"/>
        <w:jc w:val="both"/>
        <w:rPr>
          <w:sz w:val="28"/>
        </w:rPr>
      </w:pPr>
    </w:p>
    <w:p w:rsidR="00C26CBF" w:rsidRPr="00C26CBF" w:rsidRDefault="00C26CBF" w:rsidP="00C26CBF">
      <w:pPr>
        <w:pStyle w:val="a3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b/>
          <w:sz w:val="28"/>
        </w:rPr>
        <w:t>Подготовка к запуску кода:</w:t>
      </w:r>
    </w:p>
    <w:p w:rsidR="00632B50" w:rsidRDefault="00DC3F9E" w:rsidP="00DC3F9E">
      <w:pPr>
        <w:jc w:val="both"/>
        <w:rPr>
          <w:sz w:val="28"/>
        </w:rPr>
      </w:pPr>
      <w:r>
        <w:rPr>
          <w:sz w:val="28"/>
        </w:rPr>
        <w:t xml:space="preserve">Для запуска модели расчёта необходимо скачать файл </w:t>
      </w:r>
      <w:r w:rsidRPr="00DC3F9E">
        <w:rPr>
          <w:sz w:val="28"/>
        </w:rPr>
        <w:t>Анализ_договора_XL.ipynb</w:t>
      </w:r>
      <w:r>
        <w:rPr>
          <w:sz w:val="28"/>
        </w:rPr>
        <w:t xml:space="preserve"> и открыть</w:t>
      </w:r>
      <w:r w:rsidRPr="00DC3F9E">
        <w:rPr>
          <w:sz w:val="28"/>
        </w:rPr>
        <w:t xml:space="preserve"> </w:t>
      </w:r>
      <w:r>
        <w:rPr>
          <w:sz w:val="28"/>
        </w:rPr>
        <w:t xml:space="preserve">через </w:t>
      </w:r>
      <w:r>
        <w:rPr>
          <w:sz w:val="28"/>
          <w:lang w:val="en-US"/>
        </w:rPr>
        <w:t>Jupyter</w:t>
      </w:r>
      <w:r w:rsidRPr="00DC3F9E">
        <w:rPr>
          <w:sz w:val="28"/>
        </w:rPr>
        <w:t xml:space="preserve"> </w:t>
      </w:r>
      <w:r w:rsidR="00FB7E30">
        <w:rPr>
          <w:sz w:val="28"/>
          <w:lang w:val="en-US"/>
        </w:rPr>
        <w:t>N</w:t>
      </w:r>
      <w:r>
        <w:rPr>
          <w:sz w:val="28"/>
          <w:lang w:val="en-US"/>
        </w:rPr>
        <w:t>otebook</w:t>
      </w:r>
      <w:r w:rsidR="00201909" w:rsidRPr="00201909">
        <w:rPr>
          <w:sz w:val="28"/>
        </w:rPr>
        <w:t xml:space="preserve">. </w:t>
      </w:r>
      <w:r w:rsidR="00201909">
        <w:rPr>
          <w:sz w:val="28"/>
        </w:rPr>
        <w:t xml:space="preserve">В директории где находится файл с кодом расчёта нужно создать папку </w:t>
      </w:r>
      <w:r w:rsidR="00201909">
        <w:rPr>
          <w:sz w:val="28"/>
          <w:lang w:val="en-US"/>
        </w:rPr>
        <w:t>Input</w:t>
      </w:r>
      <w:r w:rsidR="00201909">
        <w:rPr>
          <w:sz w:val="28"/>
        </w:rPr>
        <w:t xml:space="preserve"> и поме</w:t>
      </w:r>
      <w:r w:rsidR="00632B50">
        <w:rPr>
          <w:sz w:val="28"/>
        </w:rPr>
        <w:t xml:space="preserve">стить в неё файлы исходных данных: </w:t>
      </w:r>
    </w:p>
    <w:p w:rsidR="00DC3F9E" w:rsidRDefault="00632B50" w:rsidP="00632B50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Ж</w:t>
      </w:r>
      <w:r w:rsidRPr="00632B50">
        <w:rPr>
          <w:sz w:val="28"/>
        </w:rPr>
        <w:t>урнал выплат</w:t>
      </w:r>
      <w:r>
        <w:rPr>
          <w:sz w:val="28"/>
        </w:rPr>
        <w:t xml:space="preserve"> в формате аналогично приложенному файлу «Журн</w:t>
      </w:r>
      <w:r w:rsidR="00467BE3">
        <w:rPr>
          <w:sz w:val="28"/>
        </w:rPr>
        <w:t>ал выплат</w:t>
      </w:r>
      <w:r w:rsidR="00467BE3" w:rsidRPr="00467BE3">
        <w:rPr>
          <w:sz w:val="28"/>
        </w:rPr>
        <w:t>.</w:t>
      </w:r>
      <w:r w:rsidR="00467BE3">
        <w:rPr>
          <w:sz w:val="28"/>
          <w:lang w:val="en-US"/>
        </w:rPr>
        <w:t>csv</w:t>
      </w:r>
      <w:r w:rsidR="00467BE3">
        <w:rPr>
          <w:sz w:val="28"/>
        </w:rPr>
        <w:t>»</w:t>
      </w:r>
    </w:p>
    <w:p w:rsidR="00551C43" w:rsidRPr="00551C43" w:rsidRDefault="00774C05" w:rsidP="00551C43">
      <w:pPr>
        <w:pStyle w:val="a3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Данные по договору </w:t>
      </w:r>
      <w:r w:rsidR="00C91A1D">
        <w:rPr>
          <w:sz w:val="28"/>
        </w:rPr>
        <w:t>исходящего пере</w:t>
      </w:r>
      <w:r>
        <w:rPr>
          <w:sz w:val="28"/>
        </w:rPr>
        <w:t>страхования</w:t>
      </w:r>
      <w:r w:rsidRPr="00774C05">
        <w:rPr>
          <w:sz w:val="28"/>
        </w:rPr>
        <w:t xml:space="preserve"> </w:t>
      </w:r>
      <w:r w:rsidR="00551C43">
        <w:rPr>
          <w:sz w:val="28"/>
        </w:rPr>
        <w:t xml:space="preserve">в формате файла </w:t>
      </w:r>
      <w:r w:rsidR="0022625D">
        <w:rPr>
          <w:sz w:val="28"/>
        </w:rPr>
        <w:t>«</w:t>
      </w:r>
      <w:r w:rsidRPr="00774C05">
        <w:rPr>
          <w:sz w:val="28"/>
        </w:rPr>
        <w:t>Пример_</w:t>
      </w:r>
      <w:r w:rsidRPr="00774C05">
        <w:rPr>
          <w:sz w:val="28"/>
          <w:lang w:val="en-US"/>
        </w:rPr>
        <w:t>XL</w:t>
      </w:r>
      <w:r w:rsidRPr="00774C05">
        <w:rPr>
          <w:sz w:val="28"/>
        </w:rPr>
        <w:t>.</w:t>
      </w:r>
      <w:r w:rsidRPr="00774C05">
        <w:rPr>
          <w:sz w:val="28"/>
          <w:lang w:val="en-US"/>
        </w:rPr>
        <w:t>xlsx</w:t>
      </w:r>
      <w:r w:rsidR="0022625D">
        <w:rPr>
          <w:sz w:val="28"/>
        </w:rPr>
        <w:t>»</w:t>
      </w:r>
    </w:p>
    <w:p w:rsidR="00551C43" w:rsidRPr="00551C43" w:rsidRDefault="00113E91" w:rsidP="00551C43">
      <w:pPr>
        <w:jc w:val="both"/>
        <w:rPr>
          <w:sz w:val="28"/>
        </w:rPr>
      </w:pPr>
      <w:r>
        <w:rPr>
          <w:sz w:val="28"/>
        </w:rPr>
        <w:t>Также создать папку</w:t>
      </w:r>
      <w:r w:rsidR="00551C43">
        <w:rPr>
          <w:sz w:val="28"/>
        </w:rPr>
        <w:t xml:space="preserve"> </w:t>
      </w:r>
      <w:r w:rsidR="0075269E">
        <w:rPr>
          <w:sz w:val="28"/>
        </w:rPr>
        <w:t>«</w:t>
      </w:r>
      <w:r w:rsidR="00190BD5">
        <w:rPr>
          <w:sz w:val="28"/>
          <w:lang w:val="en-US"/>
        </w:rPr>
        <w:t>Resu</w:t>
      </w:r>
      <w:r w:rsidR="0075269E">
        <w:rPr>
          <w:sz w:val="28"/>
          <w:lang w:val="en-US"/>
        </w:rPr>
        <w:t>lt</w:t>
      </w:r>
      <w:r w:rsidR="0075269E">
        <w:rPr>
          <w:sz w:val="28"/>
        </w:rPr>
        <w:t xml:space="preserve">» </w:t>
      </w:r>
      <w:r w:rsidR="00551C43">
        <w:rPr>
          <w:sz w:val="28"/>
        </w:rPr>
        <w:t>для сохране</w:t>
      </w:r>
      <w:r>
        <w:rPr>
          <w:sz w:val="28"/>
        </w:rPr>
        <w:t xml:space="preserve">ния в неё результатов расчётов. </w:t>
      </w:r>
    </w:p>
    <w:p w:rsidR="00C26CBF" w:rsidRDefault="00BA54B7" w:rsidP="0058080C">
      <w:pPr>
        <w:jc w:val="both"/>
        <w:rPr>
          <w:sz w:val="28"/>
        </w:rPr>
      </w:pPr>
      <w:r>
        <w:rPr>
          <w:sz w:val="28"/>
        </w:rPr>
        <w:t xml:space="preserve">Для использования кода на компьютере должен быть установлен </w:t>
      </w:r>
      <w:r>
        <w:rPr>
          <w:sz w:val="28"/>
          <w:lang w:val="en-US"/>
        </w:rPr>
        <w:t>Python</w:t>
      </w:r>
      <w:r>
        <w:rPr>
          <w:sz w:val="28"/>
        </w:rPr>
        <w:t xml:space="preserve"> 3, библиотека </w:t>
      </w:r>
      <w:r>
        <w:rPr>
          <w:sz w:val="28"/>
          <w:lang w:val="en-US"/>
        </w:rPr>
        <w:t>Jupyter</w:t>
      </w:r>
      <w:r w:rsidRPr="00BA54B7">
        <w:rPr>
          <w:sz w:val="28"/>
        </w:rPr>
        <w:t xml:space="preserve"> </w:t>
      </w:r>
      <w:r>
        <w:rPr>
          <w:sz w:val="28"/>
        </w:rPr>
        <w:t>и все библиотеки, импортируемые в первой ячейке кода.</w:t>
      </w:r>
    </w:p>
    <w:p w:rsidR="00BA54B7" w:rsidRPr="00BA54B7" w:rsidRDefault="00BA54B7" w:rsidP="00BA54B7">
      <w:pPr>
        <w:pStyle w:val="a3"/>
        <w:numPr>
          <w:ilvl w:val="0"/>
          <w:numId w:val="4"/>
        </w:numPr>
        <w:jc w:val="both"/>
        <w:rPr>
          <w:b/>
          <w:sz w:val="28"/>
        </w:rPr>
      </w:pPr>
      <w:r w:rsidRPr="00BA54B7">
        <w:rPr>
          <w:b/>
          <w:sz w:val="28"/>
        </w:rPr>
        <w:t>Сам расчёт:</w:t>
      </w:r>
    </w:p>
    <w:p w:rsidR="0058080C" w:rsidRDefault="0058080C" w:rsidP="0058080C">
      <w:pPr>
        <w:jc w:val="both"/>
        <w:rPr>
          <w:sz w:val="28"/>
        </w:rPr>
      </w:pPr>
      <w:r>
        <w:rPr>
          <w:sz w:val="28"/>
        </w:rPr>
        <w:t xml:space="preserve">Для </w:t>
      </w:r>
      <w:r w:rsidR="00BA54B7">
        <w:rPr>
          <w:sz w:val="28"/>
        </w:rPr>
        <w:t>получения итогового результата производится</w:t>
      </w:r>
      <w:r>
        <w:rPr>
          <w:sz w:val="28"/>
        </w:rPr>
        <w:t xml:space="preserve"> имитационное моделирование множества будущих сценариев, каждый из которых содержит </w:t>
      </w:r>
      <w:r w:rsidRPr="0058080C">
        <w:rPr>
          <w:sz w:val="28"/>
        </w:rPr>
        <w:t>разное количество убытков разного размера. Фин</w:t>
      </w:r>
      <w:r w:rsidR="008144B9">
        <w:rPr>
          <w:sz w:val="28"/>
        </w:rPr>
        <w:t>ансовый</w:t>
      </w:r>
      <w:r w:rsidRPr="0058080C">
        <w:rPr>
          <w:sz w:val="28"/>
        </w:rPr>
        <w:t xml:space="preserve"> рез</w:t>
      </w:r>
      <w:r w:rsidR="008144B9">
        <w:rPr>
          <w:sz w:val="28"/>
        </w:rPr>
        <w:t>ультат</w:t>
      </w:r>
      <w:r w:rsidRPr="0058080C">
        <w:rPr>
          <w:sz w:val="28"/>
        </w:rPr>
        <w:t xml:space="preserve"> перестраховщика на каждой итерации </w:t>
      </w:r>
      <w:r w:rsidR="004654F1">
        <w:rPr>
          <w:sz w:val="28"/>
        </w:rPr>
        <w:t>считается</w:t>
      </w:r>
      <w:r w:rsidRPr="0058080C">
        <w:rPr>
          <w:sz w:val="28"/>
        </w:rPr>
        <w:t xml:space="preserve"> как сумма долей во всех выпавших убытках по всем лейерам договора </w:t>
      </w:r>
      <w:r w:rsidR="00A9799A">
        <w:rPr>
          <w:sz w:val="28"/>
        </w:rPr>
        <w:t xml:space="preserve">исходящего </w:t>
      </w:r>
      <w:r w:rsidRPr="0058080C">
        <w:rPr>
          <w:sz w:val="28"/>
        </w:rPr>
        <w:t>перестрахования за вычетом перестраховоч</w:t>
      </w:r>
      <w:r w:rsidR="000A1DDD">
        <w:rPr>
          <w:sz w:val="28"/>
        </w:rPr>
        <w:t>ной и восстановительной премий.</w:t>
      </w:r>
    </w:p>
    <w:p w:rsidR="00A27BAE" w:rsidRPr="00A27BAE" w:rsidRDefault="006C031B" w:rsidP="0058080C">
      <w:pPr>
        <w:jc w:val="both"/>
        <w:rPr>
          <w:sz w:val="28"/>
        </w:rPr>
      </w:pPr>
      <w:r>
        <w:rPr>
          <w:sz w:val="28"/>
        </w:rPr>
        <w:t>Итогом моделирования будет</w:t>
      </w:r>
      <w:r w:rsidR="00A27BAE">
        <w:rPr>
          <w:sz w:val="28"/>
        </w:rPr>
        <w:t xml:space="preserve"> получение таблицы данных</w:t>
      </w:r>
      <w:r w:rsidR="00A9799A">
        <w:rPr>
          <w:sz w:val="28"/>
        </w:rPr>
        <w:t xml:space="preserve"> следующего вида</w:t>
      </w:r>
      <w:r w:rsidR="00A27BAE">
        <w:rPr>
          <w:sz w:val="28"/>
        </w:rPr>
        <w:t>:</w:t>
      </w:r>
    </w:p>
    <w:p w:rsidR="00C10642" w:rsidRPr="00A97701" w:rsidRDefault="00A27BAE" w:rsidP="0058080C">
      <w:pPr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 wp14:anchorId="7B9A45FB" wp14:editId="687BA5FE">
            <wp:extent cx="6957695" cy="2106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37" w:rsidRDefault="00F06D37" w:rsidP="0058080C">
      <w:pPr>
        <w:jc w:val="both"/>
        <w:rPr>
          <w:sz w:val="28"/>
        </w:rPr>
      </w:pPr>
    </w:p>
    <w:p w:rsidR="00F06D37" w:rsidRPr="00DE3F92" w:rsidRDefault="00F06D37" w:rsidP="0058080C">
      <w:pPr>
        <w:jc w:val="both"/>
        <w:rPr>
          <w:sz w:val="28"/>
        </w:rPr>
      </w:pPr>
      <w:r>
        <w:rPr>
          <w:sz w:val="28"/>
        </w:rPr>
        <w:t>В начале необходимо за</w:t>
      </w:r>
      <w:r w:rsidR="00A27BAE">
        <w:rPr>
          <w:sz w:val="28"/>
        </w:rPr>
        <w:t>дать параметры выполнения кода</w:t>
      </w:r>
      <w:r w:rsidR="00113D7B">
        <w:rPr>
          <w:sz w:val="28"/>
        </w:rPr>
        <w:t>.</w:t>
      </w:r>
      <w:r w:rsidR="00DE3F92" w:rsidRPr="00DE3F92">
        <w:rPr>
          <w:sz w:val="28"/>
        </w:rPr>
        <w:t xml:space="preserve"> </w:t>
      </w:r>
      <w:r w:rsidR="00DE3F92">
        <w:rPr>
          <w:sz w:val="28"/>
        </w:rPr>
        <w:t>Параметры: «Название сегмента в массиве выплат» и «Название сегмента в профиле риска договора перестрахования» задаются в отдельном окне, аналогично тому как показано в примере ниже.</w:t>
      </w:r>
    </w:p>
    <w:p w:rsidR="001D2B8B" w:rsidRDefault="001D2B8B" w:rsidP="0058080C">
      <w:pPr>
        <w:jc w:val="both"/>
        <w:rPr>
          <w:noProof/>
          <w:sz w:val="28"/>
          <w:lang w:eastAsia="ru-RU"/>
        </w:rPr>
      </w:pPr>
    </w:p>
    <w:p w:rsidR="008144B9" w:rsidRDefault="008144B9" w:rsidP="0058080C">
      <w:pPr>
        <w:jc w:val="both"/>
        <w:rPr>
          <w:sz w:val="28"/>
        </w:rPr>
      </w:pPr>
    </w:p>
    <w:p w:rsidR="00A42780" w:rsidRDefault="00A42780" w:rsidP="0058080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B49433E" wp14:editId="5D41C522">
            <wp:extent cx="9251950" cy="56832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AE" w:rsidRDefault="00A27BAE" w:rsidP="0058080C">
      <w:pPr>
        <w:jc w:val="both"/>
        <w:rPr>
          <w:sz w:val="28"/>
        </w:rPr>
      </w:pPr>
      <w:r>
        <w:rPr>
          <w:sz w:val="28"/>
        </w:rPr>
        <w:t xml:space="preserve">Условия по указанному в параметре </w:t>
      </w:r>
      <w:r>
        <w:rPr>
          <w:sz w:val="28"/>
          <w:lang w:val="en-US"/>
        </w:rPr>
        <w:t>Dogname</w:t>
      </w:r>
      <w:r w:rsidRPr="00F06D37">
        <w:rPr>
          <w:sz w:val="28"/>
        </w:rPr>
        <w:t xml:space="preserve"> </w:t>
      </w:r>
      <w:r>
        <w:rPr>
          <w:sz w:val="28"/>
        </w:rPr>
        <w:t xml:space="preserve">договору перестрахования должны содержаться в одноимённом файле в папке </w:t>
      </w:r>
      <w:r>
        <w:rPr>
          <w:sz w:val="28"/>
          <w:lang w:val="en-US"/>
        </w:rPr>
        <w:t>Input</w:t>
      </w:r>
      <w:r>
        <w:rPr>
          <w:sz w:val="28"/>
        </w:rPr>
        <w:t xml:space="preserve">. </w:t>
      </w:r>
    </w:p>
    <w:p w:rsidR="00DB099C" w:rsidRDefault="00A27BAE" w:rsidP="0058080C">
      <w:pPr>
        <w:jc w:val="both"/>
        <w:rPr>
          <w:sz w:val="28"/>
        </w:rPr>
      </w:pPr>
      <w:r>
        <w:rPr>
          <w:sz w:val="28"/>
        </w:rPr>
        <w:t xml:space="preserve">После того как задан параметр названия договора </w:t>
      </w:r>
      <w:r w:rsidR="00DB099C">
        <w:rPr>
          <w:sz w:val="28"/>
        </w:rPr>
        <w:t xml:space="preserve">можно запускать три следующие ячейки – они загружают данные журнала выплат, условия перестрахования по каждому лейеру и профиль риска – объём </w:t>
      </w:r>
      <w:r w:rsidR="00A9799A">
        <w:rPr>
          <w:sz w:val="28"/>
        </w:rPr>
        <w:t xml:space="preserve">основных </w:t>
      </w:r>
      <w:r w:rsidR="00DB099C">
        <w:rPr>
          <w:sz w:val="28"/>
        </w:rPr>
        <w:t xml:space="preserve">договоров страхования, которые будут заключены в период действия перестраховочного договора и попадут под его действие. </w:t>
      </w:r>
      <w:r w:rsidR="00075387">
        <w:rPr>
          <w:sz w:val="28"/>
        </w:rPr>
        <w:t>В условиях договора перестрахования величина приоритета каждого последующего лейера должна быть равна сумма приоритета и лимита предыдущего лейера.</w:t>
      </w:r>
    </w:p>
    <w:p w:rsidR="00A97701" w:rsidRDefault="00DB7EA7" w:rsidP="0058080C">
      <w:pPr>
        <w:jc w:val="both"/>
        <w:rPr>
          <w:sz w:val="28"/>
        </w:rPr>
      </w:pPr>
      <w:r>
        <w:rPr>
          <w:sz w:val="28"/>
        </w:rPr>
        <w:t xml:space="preserve">Далее </w:t>
      </w:r>
      <w:r w:rsidR="00EE4A65">
        <w:rPr>
          <w:sz w:val="28"/>
        </w:rPr>
        <w:t>осуществляется</w:t>
      </w:r>
      <w:r>
        <w:rPr>
          <w:sz w:val="28"/>
        </w:rPr>
        <w:t xml:space="preserve"> </w:t>
      </w:r>
      <w:r w:rsidR="00EE4A65">
        <w:rPr>
          <w:sz w:val="28"/>
        </w:rPr>
        <w:t>прогноз</w:t>
      </w:r>
      <w:r>
        <w:rPr>
          <w:sz w:val="28"/>
        </w:rPr>
        <w:t xml:space="preserve"> будущи</w:t>
      </w:r>
      <w:r w:rsidR="00EE4A65">
        <w:rPr>
          <w:sz w:val="28"/>
        </w:rPr>
        <w:t>х</w:t>
      </w:r>
      <w:r>
        <w:rPr>
          <w:sz w:val="28"/>
        </w:rPr>
        <w:t xml:space="preserve"> выплат по </w:t>
      </w:r>
      <w:r w:rsidR="00A9799A">
        <w:rPr>
          <w:sz w:val="28"/>
        </w:rPr>
        <w:t xml:space="preserve">основным </w:t>
      </w:r>
      <w:r>
        <w:rPr>
          <w:sz w:val="28"/>
        </w:rPr>
        <w:t>договорам страхования</w:t>
      </w:r>
      <w:r w:rsidR="00EE4A65">
        <w:rPr>
          <w:sz w:val="28"/>
        </w:rPr>
        <w:t>. На каждой итерации моделируются две величины: количество убытков, которое выпадет, и размер каждого из выпавших убытков. Моделирование количества производится исходя из предположения о распределении Пуассона данной случайной величины. Параметр распределения (он же мат</w:t>
      </w:r>
      <w:r w:rsidR="00A9799A">
        <w:rPr>
          <w:sz w:val="28"/>
        </w:rPr>
        <w:t>ематическое</w:t>
      </w:r>
      <w:r w:rsidR="00EE4A65">
        <w:rPr>
          <w:sz w:val="28"/>
        </w:rPr>
        <w:t xml:space="preserve"> ожидание) указан в профиле риска страховщика. Он может быть оценён на основании прошлых данных о количестве убытков с учётом соотношений экспозиций риска.</w:t>
      </w:r>
    </w:p>
    <w:p w:rsidR="00EE4A65" w:rsidRDefault="00EE4A65" w:rsidP="0058080C">
      <w:pPr>
        <w:jc w:val="both"/>
        <w:rPr>
          <w:sz w:val="28"/>
        </w:rPr>
      </w:pPr>
      <w:r>
        <w:rPr>
          <w:sz w:val="28"/>
        </w:rPr>
        <w:t>Моделирование индивидуальных величин будущих выплат может осуществляться либо путём бутстреппинга из исторического массива выплат (журнала выплат) компании, либо путём генерирования по закону распределения.</w:t>
      </w:r>
    </w:p>
    <w:p w:rsidR="00EE4A65" w:rsidRPr="00DB7EA7" w:rsidRDefault="00EE4A65" w:rsidP="0058080C">
      <w:pPr>
        <w:jc w:val="both"/>
        <w:rPr>
          <w:sz w:val="28"/>
        </w:rPr>
      </w:pPr>
      <w:r>
        <w:rPr>
          <w:sz w:val="28"/>
        </w:rPr>
        <w:t>Если журнал выплат содержит достаточно репрезентативные данные для моделирования, то далее код выполняется по порядку:</w:t>
      </w:r>
    </w:p>
    <w:p w:rsidR="001D2B8B" w:rsidRDefault="001D2B8B" w:rsidP="0058080C">
      <w:pPr>
        <w:jc w:val="both"/>
        <w:rPr>
          <w:noProof/>
          <w:sz w:val="28"/>
          <w:lang w:eastAsia="ru-RU"/>
        </w:rPr>
      </w:pPr>
    </w:p>
    <w:p w:rsidR="00A97701" w:rsidRDefault="006B0336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940540F" wp14:editId="67BF6C3F">
            <wp:extent cx="7983109" cy="574811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680" cy="577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A65" w:rsidRDefault="00EE4A65" w:rsidP="0058080C">
      <w:pPr>
        <w:jc w:val="both"/>
        <w:rPr>
          <w:sz w:val="28"/>
        </w:rPr>
      </w:pPr>
      <w:r>
        <w:rPr>
          <w:sz w:val="28"/>
        </w:rPr>
        <w:t xml:space="preserve">Эта ячейка выдаёт графики распределения выплат по годам. Следует обратить внимание на заданные в параметре </w:t>
      </w:r>
      <w:r>
        <w:rPr>
          <w:sz w:val="28"/>
          <w:lang w:val="en-US"/>
        </w:rPr>
        <w:t>data</w:t>
      </w:r>
      <w:r w:rsidRPr="00EE4A65">
        <w:rPr>
          <w:sz w:val="28"/>
        </w:rPr>
        <w:t xml:space="preserve"> </w:t>
      </w:r>
      <w:r>
        <w:rPr>
          <w:sz w:val="28"/>
        </w:rPr>
        <w:t xml:space="preserve">функции </w:t>
      </w:r>
      <w:r>
        <w:rPr>
          <w:sz w:val="28"/>
          <w:lang w:val="en-US"/>
        </w:rPr>
        <w:t>Facet</w:t>
      </w:r>
      <w:r w:rsidRPr="00EE4A65">
        <w:rPr>
          <w:sz w:val="28"/>
        </w:rPr>
        <w:t>.</w:t>
      </w:r>
      <w:r>
        <w:rPr>
          <w:sz w:val="28"/>
          <w:lang w:val="en-US"/>
        </w:rPr>
        <w:t>Grid</w:t>
      </w:r>
      <w:r>
        <w:rPr>
          <w:sz w:val="28"/>
        </w:rPr>
        <w:t xml:space="preserve"> условия фильтрации массива</w:t>
      </w:r>
      <w:r w:rsidRPr="00EE4A65">
        <w:rPr>
          <w:sz w:val="28"/>
        </w:rPr>
        <w:t xml:space="preserve"> </w:t>
      </w:r>
      <w:r>
        <w:rPr>
          <w:sz w:val="28"/>
        </w:rPr>
        <w:t xml:space="preserve">– они могут быть изменены по необходимости. </w:t>
      </w:r>
      <w:r w:rsidR="006B0336">
        <w:rPr>
          <w:sz w:val="28"/>
        </w:rPr>
        <w:t xml:space="preserve">На скриншоте выше взято ограничение размеры выплаты в 1 миллион рублей – </w:t>
      </w:r>
      <w:r w:rsidR="006B0336" w:rsidRPr="006B0336">
        <w:rPr>
          <w:sz w:val="28"/>
        </w:rPr>
        <w:t>(df.Выплаты&lt;1000000)</w:t>
      </w:r>
      <w:r w:rsidR="00561C5C">
        <w:rPr>
          <w:sz w:val="28"/>
        </w:rPr>
        <w:t>,</w:t>
      </w:r>
      <w:r w:rsidR="006B0336">
        <w:rPr>
          <w:sz w:val="28"/>
        </w:rPr>
        <w:t xml:space="preserve"> чтобы отобразились выплаты с исключением выбросов в 1 млн руб.</w:t>
      </w:r>
      <w:r w:rsidR="00561C5C">
        <w:rPr>
          <w:sz w:val="28"/>
        </w:rPr>
        <w:t xml:space="preserve"> Если исходный массив выплат не содержит выбросов, то следует снять ограничение по размеру выплаты для визуализации всех данных.</w:t>
      </w:r>
    </w:p>
    <w:p w:rsidR="006B0336" w:rsidRDefault="00EE4A65" w:rsidP="0058080C">
      <w:pPr>
        <w:jc w:val="both"/>
        <w:rPr>
          <w:noProof/>
          <w:lang w:eastAsia="ru-RU"/>
        </w:rPr>
      </w:pPr>
      <w:r>
        <w:rPr>
          <w:sz w:val="28"/>
        </w:rPr>
        <w:t>Следующая ячейка отбирает из массива данных столбец выплат по указанным срезам и выдаёт статистические характеристики полученного набора значений:</w:t>
      </w:r>
      <w:r w:rsidR="00426F0C" w:rsidRPr="00426F0C">
        <w:rPr>
          <w:noProof/>
          <w:lang w:eastAsia="ru-RU"/>
        </w:rPr>
        <w:t xml:space="preserve"> </w:t>
      </w:r>
    </w:p>
    <w:p w:rsidR="002351D4" w:rsidRDefault="002351D4" w:rsidP="0058080C">
      <w:pPr>
        <w:jc w:val="both"/>
        <w:rPr>
          <w:ins w:id="0" w:author="Ефимов Мстислав Дмитриевич" w:date="2023-03-22T16:30:00Z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691762C" wp14:editId="256F5585">
            <wp:extent cx="86963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65" w:rsidRDefault="00EE4A65" w:rsidP="0058080C">
      <w:pPr>
        <w:jc w:val="both"/>
        <w:rPr>
          <w:sz w:val="28"/>
        </w:rPr>
      </w:pPr>
    </w:p>
    <w:p w:rsidR="00EE4A65" w:rsidRDefault="00EE4A65" w:rsidP="0058080C">
      <w:pPr>
        <w:jc w:val="both"/>
        <w:rPr>
          <w:sz w:val="28"/>
        </w:rPr>
      </w:pPr>
      <w:r>
        <w:rPr>
          <w:sz w:val="28"/>
        </w:rPr>
        <w:t>Также данная ячейка применяет к массиву выплат функцию корректировки</w:t>
      </w:r>
      <w:r w:rsidR="00BF3CFA">
        <w:rPr>
          <w:sz w:val="28"/>
        </w:rPr>
        <w:t xml:space="preserve">, заданную в начале в параметре </w:t>
      </w:r>
      <w:r w:rsidR="00BF3CFA">
        <w:rPr>
          <w:sz w:val="28"/>
          <w:lang w:val="en-US"/>
        </w:rPr>
        <w:t>myfunc</w:t>
      </w:r>
      <w:r>
        <w:rPr>
          <w:sz w:val="28"/>
        </w:rPr>
        <w:t xml:space="preserve">. </w:t>
      </w:r>
      <w:r w:rsidR="005934D9">
        <w:rPr>
          <w:sz w:val="28"/>
        </w:rPr>
        <w:t xml:space="preserve">Целесообразности корректировки прошлого массива может быть определена исходя из отношения средней страховой суммы в профиле риска к средней страховой сумме в прошлой статистике. </w:t>
      </w:r>
    </w:p>
    <w:p w:rsidR="005934D9" w:rsidRDefault="005934D9" w:rsidP="0058080C">
      <w:pPr>
        <w:jc w:val="both"/>
        <w:rPr>
          <w:sz w:val="28"/>
        </w:rPr>
      </w:pPr>
      <w:r>
        <w:rPr>
          <w:sz w:val="28"/>
        </w:rPr>
        <w:t>После этого полученный список выплат сохраняется в отдельный файл. Названия файла всегда будут содержать имя договора перестрахования</w:t>
      </w:r>
      <w:r w:rsidR="00B549F4">
        <w:rPr>
          <w:sz w:val="28"/>
        </w:rPr>
        <w:t xml:space="preserve"> и сегмента</w:t>
      </w:r>
      <w:r>
        <w:rPr>
          <w:sz w:val="28"/>
        </w:rPr>
        <w:t>, так что можно затем легко определить, к какому из них полученный результат относится.</w:t>
      </w:r>
    </w:p>
    <w:p w:rsidR="005934D9" w:rsidRDefault="005934D9" w:rsidP="0058080C">
      <w:pPr>
        <w:jc w:val="both"/>
        <w:rPr>
          <w:sz w:val="28"/>
        </w:rPr>
      </w:pPr>
      <w:r>
        <w:rPr>
          <w:sz w:val="28"/>
        </w:rPr>
        <w:t>Следующие затем ячейки помогают визуализировать полученный массив данных по выплатам:</w:t>
      </w:r>
    </w:p>
    <w:p w:rsidR="005934D9" w:rsidRDefault="00C13C35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7FA8F58" wp14:editId="0F999EEB">
            <wp:extent cx="6114553" cy="44865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553" cy="44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D9" w:rsidRDefault="005E63E9" w:rsidP="0058080C">
      <w:pPr>
        <w:jc w:val="both"/>
        <w:rPr>
          <w:sz w:val="28"/>
        </w:rPr>
      </w:pPr>
      <w:r>
        <w:rPr>
          <w:sz w:val="28"/>
        </w:rPr>
        <w:t>Если же подходящий исторический массив выплат отсутствует, то вышеописанные четыре ячейки следует пропустить. В этом случае можно поступить двумя способами: 1) использовать способ генерации по закону распределения, о чём речь пойдёт ниже, и</w:t>
      </w:r>
      <w:r w:rsidR="00A9799A">
        <w:rPr>
          <w:sz w:val="28"/>
        </w:rPr>
        <w:t>ли</w:t>
      </w:r>
      <w:r>
        <w:rPr>
          <w:sz w:val="28"/>
        </w:rPr>
        <w:t xml:space="preserve"> 2) создать массив самостоятельно при помощи функций генерации библиотеки </w:t>
      </w:r>
      <w:r>
        <w:rPr>
          <w:sz w:val="28"/>
          <w:lang w:val="en-US"/>
        </w:rPr>
        <w:t>numpy</w:t>
      </w:r>
      <w:r>
        <w:rPr>
          <w:sz w:val="28"/>
        </w:rPr>
        <w:t>, примеры чему приведены в последующих двух ячейках ноутбука:</w:t>
      </w:r>
    </w:p>
    <w:p w:rsidR="005E63E9" w:rsidRDefault="00C13C35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CF05A70" wp14:editId="177AC3AF">
            <wp:extent cx="6273579" cy="48418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141" cy="488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9A7" w:rsidRDefault="003659A7" w:rsidP="0058080C">
      <w:pPr>
        <w:jc w:val="both"/>
        <w:rPr>
          <w:sz w:val="28"/>
        </w:rPr>
      </w:pPr>
      <w:r>
        <w:rPr>
          <w:sz w:val="28"/>
        </w:rPr>
        <w:t>Нередко может возникнуть ситуация, когда исторический массив выплат по интересующему виду страхования имеется, но он недостаточно полон, чтобы мы могли удовлетвориться лишь его бутстреп</w:t>
      </w:r>
      <w:r w:rsidR="00114086">
        <w:rPr>
          <w:sz w:val="28"/>
        </w:rPr>
        <w:t>п</w:t>
      </w:r>
      <w:r>
        <w:rPr>
          <w:sz w:val="28"/>
        </w:rPr>
        <w:t>ингом при моделировании будущих событий.</w:t>
      </w:r>
      <w:r w:rsidR="00114086">
        <w:rPr>
          <w:sz w:val="28"/>
        </w:rPr>
        <w:t xml:space="preserve"> К примеру, массив может не содержать крупных катастрофических убытков, которые ранее не возникали, но теоретически возможны. </w:t>
      </w:r>
      <w:r>
        <w:rPr>
          <w:sz w:val="28"/>
        </w:rPr>
        <w:t xml:space="preserve">В таком случае </w:t>
      </w:r>
      <w:r w:rsidR="00114086">
        <w:rPr>
          <w:sz w:val="28"/>
        </w:rPr>
        <w:t xml:space="preserve">можно пойти двумя путями: 1) искусственно дополнить имеющийся массив, используя всё те же функции генерации библиотеки </w:t>
      </w:r>
      <w:r w:rsidR="00114086">
        <w:rPr>
          <w:sz w:val="28"/>
          <w:lang w:val="en-US"/>
        </w:rPr>
        <w:t>numpy</w:t>
      </w:r>
      <w:r w:rsidR="00114086">
        <w:rPr>
          <w:sz w:val="28"/>
        </w:rPr>
        <w:t>, либо 2) по имеющемуся массиву выплат подобрать параметры закона распределения, которые затем подставлять в функцию имитационного моделирования будущих выплат. Решению этой задачи служит раздел 3.1 кода.</w:t>
      </w:r>
    </w:p>
    <w:p w:rsidR="00114086" w:rsidRPr="00114086" w:rsidRDefault="00114086" w:rsidP="0058080C">
      <w:pPr>
        <w:jc w:val="both"/>
        <w:rPr>
          <w:sz w:val="28"/>
        </w:rPr>
      </w:pPr>
      <w:r>
        <w:rPr>
          <w:sz w:val="28"/>
        </w:rPr>
        <w:t xml:space="preserve">Первая его ячейка предназначена для того, чтобы увидеть все имеющиеся непрерывные распределения в </w:t>
      </w:r>
      <w:r>
        <w:rPr>
          <w:sz w:val="28"/>
          <w:lang w:val="en-US"/>
        </w:rPr>
        <w:t>scipy</w:t>
      </w:r>
      <w:r w:rsidRPr="00114086">
        <w:rPr>
          <w:sz w:val="28"/>
        </w:rPr>
        <w:t>.</w:t>
      </w:r>
      <w:r>
        <w:rPr>
          <w:sz w:val="28"/>
          <w:lang w:val="en-US"/>
        </w:rPr>
        <w:t>stats</w:t>
      </w:r>
      <w:r w:rsidRPr="00114086">
        <w:rPr>
          <w:sz w:val="28"/>
        </w:rPr>
        <w:t>:</w:t>
      </w:r>
    </w:p>
    <w:p w:rsidR="00114086" w:rsidRPr="00114086" w:rsidRDefault="00114086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17307A6D" wp14:editId="39D56A96">
            <wp:extent cx="8913495" cy="381635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E9" w:rsidRDefault="00114086" w:rsidP="0058080C">
      <w:pPr>
        <w:jc w:val="both"/>
        <w:rPr>
          <w:sz w:val="28"/>
        </w:rPr>
      </w:pPr>
      <w:r>
        <w:rPr>
          <w:sz w:val="28"/>
        </w:rPr>
        <w:t xml:space="preserve">После этого можно выбрать интересующие распределения </w:t>
      </w:r>
      <w:r w:rsidR="00A9799A">
        <w:rPr>
          <w:sz w:val="28"/>
        </w:rPr>
        <w:t xml:space="preserve">из </w:t>
      </w:r>
      <w:r>
        <w:rPr>
          <w:sz w:val="28"/>
        </w:rPr>
        <w:t>этого списка и задать их в следующей ячейке</w:t>
      </w:r>
      <w:r w:rsidR="000B1841">
        <w:rPr>
          <w:sz w:val="28"/>
        </w:rPr>
        <w:t>, а затем запустить цикл подбора параметров и генерации массивов будущих убытков по каждому из них</w:t>
      </w:r>
      <w:r>
        <w:rPr>
          <w:sz w:val="28"/>
        </w:rPr>
        <w:t>:</w:t>
      </w:r>
    </w:p>
    <w:p w:rsidR="000B1841" w:rsidRDefault="00DE09E4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5D7225B2" wp14:editId="68EEFDE8">
            <wp:extent cx="9255125" cy="32042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512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086" w:rsidRDefault="00BE49FF" w:rsidP="0058080C">
      <w:pPr>
        <w:jc w:val="both"/>
        <w:rPr>
          <w:sz w:val="28"/>
        </w:rPr>
      </w:pPr>
      <w:r>
        <w:rPr>
          <w:sz w:val="28"/>
        </w:rPr>
        <w:t xml:space="preserve">Если закомментировать вторую строчку этого кода, то цикл подбора параметров пройдёт по всем распределениям библиотеки </w:t>
      </w:r>
      <w:r>
        <w:rPr>
          <w:sz w:val="28"/>
          <w:lang w:val="en-US"/>
        </w:rPr>
        <w:t>scipy</w:t>
      </w:r>
      <w:r w:rsidRPr="00BE49FF">
        <w:rPr>
          <w:sz w:val="28"/>
        </w:rPr>
        <w:t>.</w:t>
      </w:r>
      <w:r>
        <w:rPr>
          <w:sz w:val="28"/>
          <w:lang w:val="en-US"/>
        </w:rPr>
        <w:t>stats</w:t>
      </w:r>
      <w:r>
        <w:rPr>
          <w:sz w:val="28"/>
        </w:rPr>
        <w:t xml:space="preserve"> с 1 и 2 параметрами.</w:t>
      </w:r>
    </w:p>
    <w:p w:rsidR="00E27B0B" w:rsidRDefault="00E27B0B" w:rsidP="0058080C">
      <w:pPr>
        <w:jc w:val="both"/>
        <w:rPr>
          <w:sz w:val="28"/>
        </w:rPr>
      </w:pPr>
      <w:r>
        <w:rPr>
          <w:sz w:val="28"/>
        </w:rPr>
        <w:t xml:space="preserve">Результаты генерации сохраняются в созданную ранее папку </w:t>
      </w:r>
      <w:r>
        <w:rPr>
          <w:sz w:val="28"/>
          <w:lang w:val="en-US"/>
        </w:rPr>
        <w:t>Model</w:t>
      </w:r>
      <w:r w:rsidRPr="00E27B0B">
        <w:rPr>
          <w:sz w:val="28"/>
        </w:rPr>
        <w:t>_</w:t>
      </w:r>
      <w:r>
        <w:rPr>
          <w:sz w:val="28"/>
          <w:lang w:val="en-US"/>
        </w:rPr>
        <w:t>Re</w:t>
      </w:r>
      <w:r w:rsidRPr="00E27B0B">
        <w:rPr>
          <w:sz w:val="28"/>
        </w:rPr>
        <w:t xml:space="preserve"> </w:t>
      </w:r>
      <w:r>
        <w:rPr>
          <w:sz w:val="28"/>
        </w:rPr>
        <w:t xml:space="preserve">внутри папки </w:t>
      </w:r>
      <w:r>
        <w:rPr>
          <w:sz w:val="28"/>
          <w:lang w:val="en-US"/>
        </w:rPr>
        <w:t>Result</w:t>
      </w:r>
      <w:r w:rsidRPr="00E27B0B">
        <w:rPr>
          <w:sz w:val="28"/>
        </w:rPr>
        <w:t xml:space="preserve"> </w:t>
      </w:r>
      <w:r>
        <w:rPr>
          <w:sz w:val="28"/>
        </w:rPr>
        <w:t>с названием «</w:t>
      </w:r>
      <w:r>
        <w:rPr>
          <w:sz w:val="28"/>
          <w:lang w:val="en-US"/>
        </w:rPr>
        <w:t>Paid</w:t>
      </w:r>
      <w:r w:rsidRPr="00E27B0B">
        <w:rPr>
          <w:sz w:val="28"/>
        </w:rPr>
        <w:t>_</w:t>
      </w:r>
      <w:r>
        <w:rPr>
          <w:sz w:val="28"/>
          <w:lang w:val="en-US"/>
        </w:rPr>
        <w:t>Gen</w:t>
      </w:r>
      <w:r w:rsidRPr="00E27B0B">
        <w:rPr>
          <w:sz w:val="28"/>
        </w:rPr>
        <w:t>_</w:t>
      </w:r>
      <w:r>
        <w:rPr>
          <w:sz w:val="28"/>
        </w:rPr>
        <w:t>» и далее название</w:t>
      </w:r>
      <w:r w:rsidR="00B549F4">
        <w:rPr>
          <w:sz w:val="28"/>
        </w:rPr>
        <w:t xml:space="preserve"> выбранного</w:t>
      </w:r>
      <w:r>
        <w:rPr>
          <w:sz w:val="28"/>
        </w:rPr>
        <w:t xml:space="preserve"> договора перестрахования</w:t>
      </w:r>
      <w:r w:rsidR="00B549F4">
        <w:rPr>
          <w:sz w:val="28"/>
        </w:rPr>
        <w:t xml:space="preserve"> и сегмента</w:t>
      </w:r>
      <w:r>
        <w:rPr>
          <w:sz w:val="28"/>
        </w:rPr>
        <w:t>.</w:t>
      </w:r>
    </w:p>
    <w:p w:rsidR="00E27B0B" w:rsidRDefault="00E27B0B" w:rsidP="0058080C">
      <w:pPr>
        <w:jc w:val="both"/>
        <w:rPr>
          <w:sz w:val="28"/>
        </w:rPr>
      </w:pPr>
      <w:r>
        <w:rPr>
          <w:sz w:val="28"/>
        </w:rPr>
        <w:t xml:space="preserve">По итогу получается таблица со списками выплат, сгенерированных по каждому из распределений, отсортированными от большего к меньшему, также по каждому распределению рисуется график-гистограмма с плотностью распределения: </w:t>
      </w:r>
    </w:p>
    <w:p w:rsidR="002351D4" w:rsidRDefault="002351D4" w:rsidP="0058080C">
      <w:pPr>
        <w:jc w:val="both"/>
        <w:rPr>
          <w:noProof/>
          <w:lang w:eastAsia="ru-RU"/>
        </w:rPr>
      </w:pPr>
    </w:p>
    <w:p w:rsidR="00E27B0B" w:rsidRDefault="002351D4" w:rsidP="0058080C">
      <w:pPr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8E2ADE0" wp14:editId="6889BB18">
            <wp:extent cx="5858837" cy="2311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91" t="1224" r="1240" b="2088"/>
                    <a:stretch/>
                  </pic:blipFill>
                  <pic:spPr bwMode="auto">
                    <a:xfrm>
                      <a:off x="0" y="0"/>
                      <a:ext cx="5859473" cy="23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B0B" w:rsidRDefault="00652858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5B8560C" wp14:editId="6982499F">
            <wp:extent cx="3085106" cy="3068703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007" cy="310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B0B" w:rsidRDefault="003965AC" w:rsidP="0058080C">
      <w:pPr>
        <w:jc w:val="both"/>
        <w:rPr>
          <w:sz w:val="28"/>
        </w:rPr>
      </w:pPr>
      <w:r>
        <w:rPr>
          <w:sz w:val="28"/>
        </w:rPr>
        <w:t xml:space="preserve">Далее в ячейке ниже можно присвоить параметру </w:t>
      </w:r>
      <w:r>
        <w:rPr>
          <w:sz w:val="28"/>
          <w:lang w:val="en-US"/>
        </w:rPr>
        <w:t>generation</w:t>
      </w:r>
      <w:r w:rsidRPr="003965AC">
        <w:rPr>
          <w:sz w:val="28"/>
        </w:rPr>
        <w:t xml:space="preserve"> </w:t>
      </w:r>
      <w:r w:rsidR="00172440">
        <w:rPr>
          <w:sz w:val="28"/>
        </w:rPr>
        <w:t>значение интересующего нас распределения с полученными выше параметрами:</w:t>
      </w:r>
    </w:p>
    <w:p w:rsidR="00172440" w:rsidRDefault="00A42780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pict w14:anchorId="0B2A6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3.75pt;height:59.9pt">
            <v:imagedata r:id="rId16" o:title="Снимок"/>
          </v:shape>
        </w:pict>
      </w:r>
    </w:p>
    <w:p w:rsidR="003E5683" w:rsidRDefault="00172440" w:rsidP="0058080C">
      <w:pPr>
        <w:jc w:val="both"/>
        <w:rPr>
          <w:sz w:val="28"/>
        </w:rPr>
      </w:pPr>
      <w:r>
        <w:rPr>
          <w:sz w:val="28"/>
        </w:rPr>
        <w:t xml:space="preserve">Далее в пункте 3.2 следует активировать обе ячейки, нажав два раза подряд </w:t>
      </w:r>
      <w:r>
        <w:rPr>
          <w:sz w:val="28"/>
          <w:lang w:val="en-US"/>
        </w:rPr>
        <w:t>Shift</w:t>
      </w:r>
      <w:r w:rsidRPr="00172440">
        <w:rPr>
          <w:sz w:val="28"/>
        </w:rPr>
        <w:t>+</w:t>
      </w:r>
      <w:r>
        <w:rPr>
          <w:sz w:val="28"/>
          <w:lang w:val="en-US"/>
        </w:rPr>
        <w:t>Enter</w:t>
      </w:r>
      <w:r>
        <w:rPr>
          <w:sz w:val="28"/>
        </w:rPr>
        <w:t>.</w:t>
      </w:r>
      <w:r w:rsidR="003E5683">
        <w:rPr>
          <w:sz w:val="28"/>
        </w:rPr>
        <w:t xml:space="preserve"> Эти ячейки содержат функции, которые затем вызываются в </w:t>
      </w:r>
      <w:r w:rsidR="0033382C">
        <w:rPr>
          <w:sz w:val="28"/>
        </w:rPr>
        <w:t xml:space="preserve">пункте 3.3, который является уже завершающей частью процедуры. </w:t>
      </w:r>
      <w:r w:rsidR="003E5683">
        <w:rPr>
          <w:sz w:val="28"/>
        </w:rPr>
        <w:t xml:space="preserve"> </w:t>
      </w:r>
    </w:p>
    <w:p w:rsidR="00F10FF8" w:rsidRDefault="00F10FF8" w:rsidP="0058080C">
      <w:pPr>
        <w:jc w:val="both"/>
        <w:rPr>
          <w:sz w:val="28"/>
        </w:rPr>
      </w:pPr>
      <w:r>
        <w:rPr>
          <w:sz w:val="28"/>
        </w:rPr>
        <w:t>После запуска этой ячейки программа запросит от пользователя ввод параметра в диалоговом окне:</w:t>
      </w:r>
    </w:p>
    <w:p w:rsidR="00F10FF8" w:rsidRDefault="00D029A7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1AC62524" wp14:editId="75737A32">
            <wp:extent cx="9247505" cy="3873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F8" w:rsidRDefault="00F10FF8" w:rsidP="0058080C">
      <w:pPr>
        <w:jc w:val="both"/>
        <w:rPr>
          <w:sz w:val="28"/>
        </w:rPr>
      </w:pPr>
      <w:r>
        <w:rPr>
          <w:sz w:val="28"/>
        </w:rPr>
        <w:t xml:space="preserve">Если выбран метод генерации путём бутстреппинга массива – необходимо ввести 1 и нажать на </w:t>
      </w:r>
      <w:r>
        <w:rPr>
          <w:sz w:val="28"/>
          <w:lang w:val="en-US"/>
        </w:rPr>
        <w:t>Enter</w:t>
      </w:r>
      <w:r>
        <w:rPr>
          <w:sz w:val="28"/>
        </w:rPr>
        <w:t xml:space="preserve">, если выбран метод генерации по закону распределения – следует ввести любое другое число, кроме 1, и нажать также </w:t>
      </w:r>
      <w:r>
        <w:rPr>
          <w:sz w:val="28"/>
          <w:lang w:val="en-US"/>
        </w:rPr>
        <w:t>Enter</w:t>
      </w:r>
      <w:r>
        <w:rPr>
          <w:sz w:val="28"/>
        </w:rPr>
        <w:t>.</w:t>
      </w:r>
    </w:p>
    <w:p w:rsidR="00E50083" w:rsidRDefault="00E50083" w:rsidP="0058080C">
      <w:pPr>
        <w:jc w:val="both"/>
        <w:rPr>
          <w:sz w:val="28"/>
        </w:rPr>
      </w:pPr>
      <w:r>
        <w:rPr>
          <w:sz w:val="28"/>
        </w:rPr>
        <w:t>После непродолжительного ожидания будет получен итоговый результат:</w:t>
      </w:r>
    </w:p>
    <w:p w:rsidR="00E50083" w:rsidRDefault="00E50083" w:rsidP="0058080C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0576F8E8" wp14:editId="4037A244">
            <wp:extent cx="9239250" cy="11690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83" w:rsidRDefault="006324D3" w:rsidP="0058080C">
      <w:pPr>
        <w:jc w:val="both"/>
        <w:rPr>
          <w:sz w:val="28"/>
        </w:rPr>
      </w:pPr>
      <w:r>
        <w:rPr>
          <w:sz w:val="28"/>
        </w:rPr>
        <w:t xml:space="preserve">Наряду с этим </w:t>
      </w:r>
      <w:r w:rsidR="00E50083">
        <w:rPr>
          <w:sz w:val="28"/>
        </w:rPr>
        <w:t>также</w:t>
      </w:r>
      <w:r w:rsidR="00E50083" w:rsidRPr="00E50083">
        <w:rPr>
          <w:sz w:val="28"/>
        </w:rPr>
        <w:t xml:space="preserve"> </w:t>
      </w:r>
      <w:r w:rsidR="00E50083">
        <w:rPr>
          <w:sz w:val="28"/>
        </w:rPr>
        <w:t>будут сформированы три файла с результатами:</w:t>
      </w:r>
    </w:p>
    <w:p w:rsidR="00E50083" w:rsidRDefault="00E50083" w:rsidP="00E5008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Файл «</w:t>
      </w:r>
      <w:r>
        <w:rPr>
          <w:sz w:val="28"/>
          <w:lang w:val="en-US"/>
        </w:rPr>
        <w:t>Detailed</w:t>
      </w:r>
      <w:r w:rsidRPr="00E50083">
        <w:rPr>
          <w:sz w:val="28"/>
        </w:rPr>
        <w:t>_</w:t>
      </w:r>
      <w:r>
        <w:rPr>
          <w:sz w:val="28"/>
          <w:lang w:val="en-US"/>
        </w:rPr>
        <w:t>Result</w:t>
      </w:r>
      <w:r>
        <w:rPr>
          <w:sz w:val="28"/>
        </w:rPr>
        <w:t xml:space="preserve">_...» - содержит все индивидуальные экземпляры страховых выплат, полученных на каждой из итераций. </w:t>
      </w:r>
      <w:r w:rsidR="00C34803">
        <w:rPr>
          <w:sz w:val="28"/>
        </w:rPr>
        <w:t>Изучая его</w:t>
      </w:r>
      <w:r>
        <w:rPr>
          <w:sz w:val="28"/>
        </w:rPr>
        <w:t xml:space="preserve"> можно найти те конкретные </w:t>
      </w:r>
      <w:r w:rsidR="00C34803">
        <w:rPr>
          <w:sz w:val="28"/>
        </w:rPr>
        <w:t>итерации, где выпали экстремально крупные убытки;</w:t>
      </w:r>
    </w:p>
    <w:p w:rsidR="00C34803" w:rsidRDefault="00C34803" w:rsidP="00E5008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Файл «</w:t>
      </w:r>
      <w:r>
        <w:rPr>
          <w:sz w:val="28"/>
          <w:lang w:val="en-US"/>
        </w:rPr>
        <w:t>Layers</w:t>
      </w:r>
      <w:r w:rsidRPr="00C34803">
        <w:rPr>
          <w:sz w:val="28"/>
        </w:rPr>
        <w:t>_</w:t>
      </w:r>
      <w:r>
        <w:rPr>
          <w:sz w:val="28"/>
          <w:lang w:val="en-US"/>
        </w:rPr>
        <w:t>Result</w:t>
      </w:r>
      <w:r w:rsidRPr="00C34803">
        <w:rPr>
          <w:sz w:val="28"/>
        </w:rPr>
        <w:t>…</w:t>
      </w:r>
      <w:r>
        <w:rPr>
          <w:sz w:val="28"/>
        </w:rPr>
        <w:t>» - Результат расчёта с разбивкой по лейерам, здесь можно посмотреть при каких суммах выплат какие перестраховочные лейеры были затронуты и какие суммы посчитались по каждому из них:</w:t>
      </w:r>
    </w:p>
    <w:p w:rsidR="00C34803" w:rsidRDefault="00C34803" w:rsidP="00C34803">
      <w:pPr>
        <w:pStyle w:val="a3"/>
        <w:jc w:val="both"/>
        <w:rPr>
          <w:sz w:val="28"/>
        </w:rPr>
      </w:pPr>
    </w:p>
    <w:p w:rsidR="00C34803" w:rsidRDefault="00C34803" w:rsidP="00C34803">
      <w:pPr>
        <w:pStyle w:val="a3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3158D735" wp14:editId="3844D130">
            <wp:extent cx="6059170" cy="32442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03" w:rsidRDefault="00C34803" w:rsidP="00C34803">
      <w:pPr>
        <w:pStyle w:val="a3"/>
        <w:jc w:val="both"/>
        <w:rPr>
          <w:sz w:val="28"/>
        </w:rPr>
      </w:pPr>
    </w:p>
    <w:p w:rsidR="00C34803" w:rsidRDefault="00C34803" w:rsidP="00C34803">
      <w:pPr>
        <w:pStyle w:val="a3"/>
        <w:jc w:val="both"/>
        <w:rPr>
          <w:sz w:val="28"/>
        </w:rPr>
      </w:pPr>
      <w:r>
        <w:rPr>
          <w:sz w:val="28"/>
        </w:rPr>
        <w:t>Выплаты, отнесённые к «нулевому» лейеру – это те выплаты, размер которых целиком</w:t>
      </w:r>
      <w:r w:rsidR="00B26AA5">
        <w:rPr>
          <w:sz w:val="28"/>
        </w:rPr>
        <w:t xml:space="preserve"> и</w:t>
      </w:r>
      <w:r>
        <w:rPr>
          <w:sz w:val="28"/>
        </w:rPr>
        <w:t xml:space="preserve"> полностью находится в пределах собственного удержания перестрахователя, доля по ним не возникает. </w:t>
      </w:r>
    </w:p>
    <w:p w:rsidR="00C34803" w:rsidRDefault="00C34803" w:rsidP="00C34803">
      <w:pPr>
        <w:pStyle w:val="a3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Файл «</w:t>
      </w:r>
      <w:r>
        <w:rPr>
          <w:sz w:val="28"/>
          <w:lang w:val="en-US"/>
        </w:rPr>
        <w:t>Total</w:t>
      </w:r>
      <w:r w:rsidRPr="00C34803">
        <w:rPr>
          <w:sz w:val="28"/>
        </w:rPr>
        <w:t>_</w:t>
      </w:r>
      <w:r>
        <w:rPr>
          <w:sz w:val="28"/>
          <w:lang w:val="en-US"/>
        </w:rPr>
        <w:t>Result</w:t>
      </w:r>
      <w:r w:rsidRPr="00C34803">
        <w:rPr>
          <w:sz w:val="28"/>
        </w:rPr>
        <w:t>…</w:t>
      </w:r>
      <w:r>
        <w:rPr>
          <w:sz w:val="28"/>
        </w:rPr>
        <w:t xml:space="preserve">» - Результат расчёта, агрегированный по лейерам. Это как раз та таблица, которая была приведена на 1 странице настоящего мануала. По ней уже может быть посчитан показатель ОДП путём прямого применения формулы к столбцам. </w:t>
      </w:r>
    </w:p>
    <w:p w:rsidR="00B056E8" w:rsidRDefault="00B056E8" w:rsidP="00B056E8">
      <w:pPr>
        <w:jc w:val="both"/>
        <w:rPr>
          <w:sz w:val="28"/>
        </w:rPr>
      </w:pPr>
      <w:r>
        <w:rPr>
          <w:sz w:val="28"/>
        </w:rPr>
        <w:t xml:space="preserve">Итоговый комплект полученных файлов в </w:t>
      </w:r>
      <w:r w:rsidR="00641509">
        <w:rPr>
          <w:sz w:val="28"/>
        </w:rPr>
        <w:t xml:space="preserve">папке </w:t>
      </w:r>
      <w:r w:rsidR="00641509">
        <w:rPr>
          <w:sz w:val="28"/>
          <w:lang w:val="en-US"/>
        </w:rPr>
        <w:t>Result</w:t>
      </w:r>
      <w:r w:rsidRPr="00B056E8">
        <w:rPr>
          <w:sz w:val="28"/>
        </w:rPr>
        <w:t xml:space="preserve"> </w:t>
      </w:r>
      <w:r>
        <w:rPr>
          <w:sz w:val="28"/>
        </w:rPr>
        <w:t>должен выглядеть так</w:t>
      </w:r>
      <w:r w:rsidR="00303AC9">
        <w:rPr>
          <w:sz w:val="28"/>
        </w:rPr>
        <w:t xml:space="preserve"> (пример)</w:t>
      </w:r>
      <w:r>
        <w:rPr>
          <w:sz w:val="28"/>
        </w:rPr>
        <w:t>:</w:t>
      </w:r>
    </w:p>
    <w:p w:rsidR="00B056E8" w:rsidRPr="00B056E8" w:rsidRDefault="00672CCC" w:rsidP="00B056E8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22EBF94C" wp14:editId="05D44A36">
            <wp:extent cx="3019425" cy="139763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03" w:rsidRDefault="00303AC9" w:rsidP="00C34803">
      <w:pPr>
        <w:jc w:val="both"/>
        <w:rPr>
          <w:sz w:val="28"/>
        </w:rPr>
      </w:pPr>
      <w:r>
        <w:rPr>
          <w:sz w:val="28"/>
        </w:rPr>
        <w:t>А</w:t>
      </w:r>
      <w:r w:rsidR="00ED43D3">
        <w:rPr>
          <w:sz w:val="28"/>
        </w:rPr>
        <w:t>налогичн</w:t>
      </w:r>
      <w:r>
        <w:rPr>
          <w:sz w:val="28"/>
        </w:rPr>
        <w:t>ая</w:t>
      </w:r>
      <w:r w:rsidR="00ED43D3">
        <w:rPr>
          <w:sz w:val="28"/>
        </w:rPr>
        <w:t xml:space="preserve"> </w:t>
      </w:r>
      <w:r>
        <w:rPr>
          <w:sz w:val="28"/>
        </w:rPr>
        <w:t xml:space="preserve">процедура </w:t>
      </w:r>
      <w:r w:rsidR="00ED43D3">
        <w:rPr>
          <w:sz w:val="28"/>
        </w:rPr>
        <w:t>продел</w:t>
      </w:r>
      <w:r>
        <w:rPr>
          <w:sz w:val="28"/>
        </w:rPr>
        <w:t>ывается</w:t>
      </w:r>
      <w:r w:rsidR="00ED43D3">
        <w:rPr>
          <w:sz w:val="28"/>
        </w:rPr>
        <w:t xml:space="preserve"> для всех сегментов внутри</w:t>
      </w:r>
      <w:r w:rsidR="007320D2">
        <w:rPr>
          <w:sz w:val="28"/>
        </w:rPr>
        <w:t xml:space="preserve"> договора </w:t>
      </w:r>
      <w:r>
        <w:rPr>
          <w:sz w:val="28"/>
        </w:rPr>
        <w:t xml:space="preserve">исходящего </w:t>
      </w:r>
      <w:r w:rsidR="007320D2">
        <w:rPr>
          <w:sz w:val="28"/>
        </w:rPr>
        <w:t>перестрахования</w:t>
      </w:r>
      <w:r>
        <w:rPr>
          <w:sz w:val="28"/>
        </w:rPr>
        <w:t xml:space="preserve">. Для каждого договора исходящего перестрахования </w:t>
      </w:r>
      <w:r w:rsidR="007320D2">
        <w:rPr>
          <w:sz w:val="28"/>
        </w:rPr>
        <w:t>со схемой эксцедента убытка</w:t>
      </w:r>
      <w:r>
        <w:rPr>
          <w:sz w:val="28"/>
        </w:rPr>
        <w:t xml:space="preserve"> процедура проводится отдельно</w:t>
      </w:r>
      <w:r w:rsidR="007320D2">
        <w:rPr>
          <w:sz w:val="28"/>
        </w:rPr>
        <w:t>.</w:t>
      </w:r>
    </w:p>
    <w:p w:rsidR="003B213A" w:rsidRDefault="009E6F2A" w:rsidP="00C34803">
      <w:pPr>
        <w:jc w:val="both"/>
        <w:rPr>
          <w:sz w:val="28"/>
        </w:rPr>
      </w:pPr>
      <w:r>
        <w:rPr>
          <w:sz w:val="28"/>
        </w:rPr>
        <w:t xml:space="preserve">Полученные результаты </w:t>
      </w:r>
      <w:r w:rsidR="00303AC9">
        <w:rPr>
          <w:sz w:val="28"/>
        </w:rPr>
        <w:t xml:space="preserve">могут быть </w:t>
      </w:r>
      <w:r>
        <w:rPr>
          <w:sz w:val="28"/>
        </w:rPr>
        <w:t>использова</w:t>
      </w:r>
      <w:r w:rsidR="00303AC9">
        <w:rPr>
          <w:sz w:val="28"/>
        </w:rPr>
        <w:t>ны</w:t>
      </w:r>
      <w:r>
        <w:rPr>
          <w:sz w:val="28"/>
        </w:rPr>
        <w:t xml:space="preserve"> </w:t>
      </w:r>
      <w:r w:rsidR="009D2909">
        <w:rPr>
          <w:sz w:val="28"/>
        </w:rPr>
        <w:t>в</w:t>
      </w:r>
      <w:r>
        <w:rPr>
          <w:sz w:val="28"/>
        </w:rPr>
        <w:t xml:space="preserve"> расчёт</w:t>
      </w:r>
      <w:r w:rsidR="009D2909">
        <w:rPr>
          <w:sz w:val="28"/>
        </w:rPr>
        <w:t>е</w:t>
      </w:r>
      <w:r>
        <w:rPr>
          <w:sz w:val="28"/>
        </w:rPr>
        <w:t xml:space="preserve"> СПРУ</w:t>
      </w:r>
      <w:r w:rsidR="00303AC9" w:rsidRPr="00426F0C">
        <w:rPr>
          <w:sz w:val="28"/>
          <w:vertAlign w:val="superscript"/>
        </w:rPr>
        <w:t>НО</w:t>
      </w:r>
      <w:r>
        <w:rPr>
          <w:sz w:val="28"/>
        </w:rPr>
        <w:t xml:space="preserve"> и СПРП</w:t>
      </w:r>
      <w:r w:rsidR="00303AC9" w:rsidRPr="00BA48F0">
        <w:rPr>
          <w:sz w:val="28"/>
          <w:vertAlign w:val="superscript"/>
        </w:rPr>
        <w:t>НО</w:t>
      </w:r>
      <w:r>
        <w:rPr>
          <w:sz w:val="28"/>
        </w:rPr>
        <w:t xml:space="preserve"> в части долей в будущих выплатах.</w:t>
      </w:r>
    </w:p>
    <w:p w:rsidR="00DE3F92" w:rsidRDefault="00DE3F92" w:rsidP="00DE3F92">
      <w:pPr>
        <w:jc w:val="right"/>
        <w:rPr>
          <w:sz w:val="28"/>
        </w:rPr>
      </w:pPr>
    </w:p>
    <w:p w:rsidR="00DE3F92" w:rsidRDefault="00DE3F92" w:rsidP="00DE3F92">
      <w:pPr>
        <w:jc w:val="right"/>
        <w:rPr>
          <w:sz w:val="28"/>
        </w:rPr>
      </w:pPr>
    </w:p>
    <w:p w:rsidR="00DE3F92" w:rsidRDefault="00DE3F92" w:rsidP="00DE3F92">
      <w:pPr>
        <w:jc w:val="right"/>
        <w:rPr>
          <w:sz w:val="28"/>
        </w:rPr>
      </w:pPr>
    </w:p>
    <w:p w:rsidR="00DE3F92" w:rsidRDefault="00DE3F92" w:rsidP="00DE3F92">
      <w:pPr>
        <w:jc w:val="right"/>
        <w:rPr>
          <w:sz w:val="28"/>
        </w:rPr>
      </w:pPr>
    </w:p>
    <w:p w:rsidR="00DE3F92" w:rsidRPr="00E44FF1" w:rsidRDefault="00CE364C" w:rsidP="00CE364C">
      <w:pPr>
        <w:jc w:val="right"/>
        <w:rPr>
          <w:sz w:val="28"/>
        </w:rPr>
      </w:pPr>
      <w:r>
        <w:rPr>
          <w:sz w:val="28"/>
        </w:rPr>
        <w:t xml:space="preserve">Вопросы и комментарии касательно работы модели просьба направлять </w:t>
      </w:r>
      <w:r w:rsidR="00DE3F92">
        <w:rPr>
          <w:sz w:val="28"/>
        </w:rPr>
        <w:t>Ефимов</w:t>
      </w:r>
      <w:r>
        <w:rPr>
          <w:sz w:val="28"/>
        </w:rPr>
        <w:t xml:space="preserve">у Мстиславу, по адресу: </w:t>
      </w:r>
      <w:hyperlink r:id="rId21" w:history="1">
        <w:r w:rsidR="00DE3F92" w:rsidRPr="00CE364C">
          <w:rPr>
            <w:rStyle w:val="a4"/>
            <w:sz w:val="28"/>
          </w:rPr>
          <w:t>efimovmd@cbr.ru</w:t>
        </w:r>
      </w:hyperlink>
      <w:r>
        <w:rPr>
          <w:sz w:val="28"/>
        </w:rPr>
        <w:t>.</w:t>
      </w:r>
    </w:p>
    <w:sectPr w:rsidR="00DE3F92" w:rsidRPr="00E44FF1" w:rsidSect="008144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33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707F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F6B90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563B0"/>
    <w:multiLevelType w:val="hybridMultilevel"/>
    <w:tmpl w:val="2C48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F3E17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4704"/>
    <w:multiLevelType w:val="hybridMultilevel"/>
    <w:tmpl w:val="2A4CF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1714A"/>
    <w:multiLevelType w:val="hybridMultilevel"/>
    <w:tmpl w:val="8E143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36426"/>
    <w:multiLevelType w:val="hybridMultilevel"/>
    <w:tmpl w:val="77405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7472F"/>
    <w:multiLevelType w:val="hybridMultilevel"/>
    <w:tmpl w:val="CCB26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фимов Мстислав Дмитриевич">
    <w15:presenceInfo w15:providerId="AD" w15:userId="S-1-5-21-340576085-3929279038-2991976684-13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67"/>
    <w:rsid w:val="00026B51"/>
    <w:rsid w:val="000325D8"/>
    <w:rsid w:val="00075387"/>
    <w:rsid w:val="00082D69"/>
    <w:rsid w:val="000A1DDD"/>
    <w:rsid w:val="000B1841"/>
    <w:rsid w:val="00113D7B"/>
    <w:rsid w:val="00113E91"/>
    <w:rsid w:val="00114086"/>
    <w:rsid w:val="00143827"/>
    <w:rsid w:val="00172440"/>
    <w:rsid w:val="00190BD5"/>
    <w:rsid w:val="001D2B8B"/>
    <w:rsid w:val="001D4EEB"/>
    <w:rsid w:val="00201909"/>
    <w:rsid w:val="0020392D"/>
    <w:rsid w:val="0022625D"/>
    <w:rsid w:val="002351D4"/>
    <w:rsid w:val="002E39E9"/>
    <w:rsid w:val="00303AC9"/>
    <w:rsid w:val="003161A4"/>
    <w:rsid w:val="0033382C"/>
    <w:rsid w:val="003659A7"/>
    <w:rsid w:val="003965AC"/>
    <w:rsid w:val="003B213A"/>
    <w:rsid w:val="003E5683"/>
    <w:rsid w:val="00426F0C"/>
    <w:rsid w:val="004654F1"/>
    <w:rsid w:val="00467BE3"/>
    <w:rsid w:val="0047423A"/>
    <w:rsid w:val="004B67CB"/>
    <w:rsid w:val="004F1186"/>
    <w:rsid w:val="00551C43"/>
    <w:rsid w:val="00561C5C"/>
    <w:rsid w:val="0058080C"/>
    <w:rsid w:val="005934D9"/>
    <w:rsid w:val="005E63E9"/>
    <w:rsid w:val="00627B60"/>
    <w:rsid w:val="006324D3"/>
    <w:rsid w:val="00632B50"/>
    <w:rsid w:val="00641509"/>
    <w:rsid w:val="00652858"/>
    <w:rsid w:val="00672CCC"/>
    <w:rsid w:val="00673267"/>
    <w:rsid w:val="006B0336"/>
    <w:rsid w:val="006C031B"/>
    <w:rsid w:val="006E38EB"/>
    <w:rsid w:val="00725209"/>
    <w:rsid w:val="007320D2"/>
    <w:rsid w:val="0075269E"/>
    <w:rsid w:val="00774C05"/>
    <w:rsid w:val="007E71C6"/>
    <w:rsid w:val="008046C9"/>
    <w:rsid w:val="008144B9"/>
    <w:rsid w:val="00946852"/>
    <w:rsid w:val="00965F46"/>
    <w:rsid w:val="00984D8D"/>
    <w:rsid w:val="009D2909"/>
    <w:rsid w:val="009E6F2A"/>
    <w:rsid w:val="00A27BAE"/>
    <w:rsid w:val="00A42780"/>
    <w:rsid w:val="00A97701"/>
    <w:rsid w:val="00A9799A"/>
    <w:rsid w:val="00AC23B7"/>
    <w:rsid w:val="00B056E8"/>
    <w:rsid w:val="00B26AA5"/>
    <w:rsid w:val="00B549F4"/>
    <w:rsid w:val="00BA54B7"/>
    <w:rsid w:val="00BE49FF"/>
    <w:rsid w:val="00BF3CFA"/>
    <w:rsid w:val="00C10642"/>
    <w:rsid w:val="00C13C35"/>
    <w:rsid w:val="00C26CBF"/>
    <w:rsid w:val="00C34803"/>
    <w:rsid w:val="00C91A1D"/>
    <w:rsid w:val="00CE364C"/>
    <w:rsid w:val="00CE6621"/>
    <w:rsid w:val="00D029A7"/>
    <w:rsid w:val="00DA09EB"/>
    <w:rsid w:val="00DB099C"/>
    <w:rsid w:val="00DB2FEC"/>
    <w:rsid w:val="00DB7EA7"/>
    <w:rsid w:val="00DC3F9E"/>
    <w:rsid w:val="00DE09E4"/>
    <w:rsid w:val="00DE3F92"/>
    <w:rsid w:val="00E12A92"/>
    <w:rsid w:val="00E27B0B"/>
    <w:rsid w:val="00E44FF1"/>
    <w:rsid w:val="00E50083"/>
    <w:rsid w:val="00ED43D3"/>
    <w:rsid w:val="00EE4A65"/>
    <w:rsid w:val="00F06D37"/>
    <w:rsid w:val="00F10FF8"/>
    <w:rsid w:val="00F14B4D"/>
    <w:rsid w:val="00F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EC2D"/>
  <w15:chartTrackingRefBased/>
  <w15:docId w15:val="{E290B717-AEA5-4C18-BE3E-0BB436CA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8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364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E364C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9799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9799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9799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9799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9799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97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97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efimovmd@cbr.ru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D771-6B59-46C2-ADB6-EB7393A8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России</Company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Мстислав Дмитриевич</dc:creator>
  <cp:keywords/>
  <dc:description/>
  <cp:lastModifiedBy>Чернецова Дарья Константиновна</cp:lastModifiedBy>
  <cp:revision>2</cp:revision>
  <dcterms:created xsi:type="dcterms:W3CDTF">2023-03-23T09:55:00Z</dcterms:created>
  <dcterms:modified xsi:type="dcterms:W3CDTF">2023-03-23T09:55:00Z</dcterms:modified>
</cp:coreProperties>
</file>